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B0C54" w14:textId="77E05734" w:rsidR="00E979F7" w:rsidRPr="00787C53" w:rsidRDefault="00BA3B38" w:rsidP="00BA3B38">
      <w:pPr>
        <w:pStyle w:val="Puesto"/>
        <w:jc w:val="center"/>
        <w:rPr>
          <w:b/>
          <w:bCs/>
          <w:noProof w:val="0"/>
          <w:lang w:val="es-CO"/>
        </w:rPr>
      </w:pPr>
      <w:r w:rsidRPr="00787C53">
        <w:rPr>
          <w:b/>
          <w:bCs/>
          <w:noProof w:val="0"/>
          <w:lang w:val="es-CO"/>
        </w:rPr>
        <w:t>OBSERVACIONES DEL LA PRACTICA</w:t>
      </w:r>
    </w:p>
    <w:p w14:paraId="7F888DC4" w14:textId="0EF81D45" w:rsidR="003B7410" w:rsidRPr="003B7410" w:rsidRDefault="003B7410" w:rsidP="003B7410">
      <w:pPr>
        <w:pStyle w:val="Ttulo1"/>
        <w:ind w:left="720" w:firstLine="720"/>
        <w:rPr>
          <w:rFonts w:asciiTheme="minorHAnsi" w:eastAsiaTheme="minorEastAsia" w:hAnsiTheme="minorHAnsi" w:cstheme="minorBidi"/>
          <w:noProof w:val="0"/>
          <w:color w:val="auto"/>
          <w:sz w:val="22"/>
          <w:szCs w:val="22"/>
          <w:lang w:val="es-CO"/>
        </w:rPr>
      </w:pPr>
      <w:r w:rsidRPr="003B7410">
        <w:rPr>
          <w:rFonts w:asciiTheme="minorHAnsi" w:eastAsiaTheme="minorEastAsia" w:hAnsiTheme="minorHAnsi" w:cstheme="minorBidi"/>
          <w:noProof w:val="0"/>
          <w:color w:val="auto"/>
          <w:sz w:val="22"/>
          <w:szCs w:val="22"/>
          <w:lang w:val="es-CO"/>
        </w:rPr>
        <w:t xml:space="preserve">Est1 = Samuel </w:t>
      </w:r>
      <w:r w:rsidR="00803472" w:rsidRPr="003B7410">
        <w:rPr>
          <w:rFonts w:asciiTheme="minorHAnsi" w:eastAsiaTheme="minorEastAsia" w:hAnsiTheme="minorHAnsi" w:cstheme="minorBidi"/>
          <w:noProof w:val="0"/>
          <w:color w:val="auto"/>
          <w:sz w:val="22"/>
          <w:szCs w:val="22"/>
          <w:lang w:val="es-CO"/>
        </w:rPr>
        <w:t>Josué</w:t>
      </w:r>
      <w:r w:rsidRPr="003B7410">
        <w:rPr>
          <w:rFonts w:asciiTheme="minorHAnsi" w:eastAsiaTheme="minorEastAsia" w:hAnsiTheme="minorHAnsi" w:cstheme="minorBidi"/>
          <w:noProof w:val="0"/>
          <w:color w:val="auto"/>
          <w:sz w:val="22"/>
          <w:szCs w:val="22"/>
          <w:lang w:val="es-CO"/>
        </w:rPr>
        <w:t xml:space="preserve"> Freire Tarazona, 202111460, s.freire@uniandes.edu.co</w:t>
      </w:r>
    </w:p>
    <w:p w14:paraId="6A0172E8" w14:textId="72A247FC" w:rsidR="003B7410" w:rsidRDefault="003B7410" w:rsidP="003B7410">
      <w:pPr>
        <w:pStyle w:val="Ttulo1"/>
        <w:ind w:left="720" w:firstLine="720"/>
        <w:rPr>
          <w:rFonts w:asciiTheme="minorHAnsi" w:eastAsiaTheme="minorEastAsia" w:hAnsiTheme="minorHAnsi" w:cstheme="minorBidi"/>
          <w:noProof w:val="0"/>
          <w:color w:val="auto"/>
          <w:sz w:val="22"/>
          <w:szCs w:val="22"/>
          <w:lang w:val="es-CO"/>
        </w:rPr>
      </w:pPr>
      <w:r w:rsidRPr="003B7410">
        <w:rPr>
          <w:rFonts w:asciiTheme="minorHAnsi" w:eastAsiaTheme="minorEastAsia" w:hAnsiTheme="minorHAnsi" w:cstheme="minorBidi"/>
          <w:noProof w:val="0"/>
          <w:color w:val="auto"/>
          <w:sz w:val="22"/>
          <w:szCs w:val="22"/>
          <w:lang w:val="es-CO"/>
        </w:rPr>
        <w:t xml:space="preserve">Est2 = </w:t>
      </w:r>
      <w:r w:rsidR="00803472" w:rsidRPr="003B7410">
        <w:rPr>
          <w:rFonts w:asciiTheme="minorHAnsi" w:eastAsiaTheme="minorEastAsia" w:hAnsiTheme="minorHAnsi" w:cstheme="minorBidi"/>
          <w:noProof w:val="0"/>
          <w:color w:val="auto"/>
          <w:sz w:val="22"/>
          <w:szCs w:val="22"/>
          <w:lang w:val="es-CO"/>
        </w:rPr>
        <w:t>José</w:t>
      </w:r>
      <w:r w:rsidRPr="003B7410">
        <w:rPr>
          <w:rFonts w:asciiTheme="minorHAnsi" w:eastAsiaTheme="minorEastAsia" w:hAnsiTheme="minorHAnsi" w:cstheme="minorBidi"/>
          <w:noProof w:val="0"/>
          <w:color w:val="auto"/>
          <w:sz w:val="22"/>
          <w:szCs w:val="22"/>
          <w:lang w:val="es-CO"/>
        </w:rPr>
        <w:t xml:space="preserve"> David </w:t>
      </w:r>
      <w:r w:rsidR="00803472" w:rsidRPr="003B7410">
        <w:rPr>
          <w:rFonts w:asciiTheme="minorHAnsi" w:eastAsiaTheme="minorEastAsia" w:hAnsiTheme="minorHAnsi" w:cstheme="minorBidi"/>
          <w:noProof w:val="0"/>
          <w:color w:val="auto"/>
          <w:sz w:val="22"/>
          <w:szCs w:val="22"/>
          <w:lang w:val="es-CO"/>
        </w:rPr>
        <w:t>Martínez</w:t>
      </w:r>
      <w:r w:rsidRPr="003B7410">
        <w:rPr>
          <w:rFonts w:asciiTheme="minorHAnsi" w:eastAsiaTheme="minorEastAsia" w:hAnsiTheme="minorHAnsi" w:cstheme="minorBidi"/>
          <w:noProof w:val="0"/>
          <w:color w:val="auto"/>
          <w:sz w:val="22"/>
          <w:szCs w:val="22"/>
          <w:lang w:val="es-CO"/>
        </w:rPr>
        <w:t xml:space="preserve"> Oliveros, 202116677, </w:t>
      </w:r>
      <w:hyperlink r:id="rId8" w:history="1">
        <w:r w:rsidRPr="00626D36">
          <w:rPr>
            <w:rStyle w:val="Hipervnculo"/>
            <w:rFonts w:asciiTheme="minorHAnsi" w:eastAsiaTheme="minorEastAsia" w:hAnsiTheme="minorHAnsi" w:cstheme="minorBidi"/>
            <w:noProof w:val="0"/>
            <w:sz w:val="22"/>
            <w:szCs w:val="22"/>
            <w:lang w:val="es-CO"/>
          </w:rPr>
          <w:t>jd.martinezo1@uniandes.edu.co</w:t>
        </w:r>
      </w:hyperlink>
    </w:p>
    <w:p w14:paraId="5CFD1C60" w14:textId="54A21DEC" w:rsidR="009F4247" w:rsidRDefault="009F4247" w:rsidP="003B7410">
      <w:pPr>
        <w:pStyle w:val="Ttulo1"/>
        <w:rPr>
          <w:b/>
          <w:bCs/>
          <w:noProof w:val="0"/>
          <w:lang w:val="es-CO"/>
        </w:rPr>
      </w:pPr>
      <w:r w:rsidRPr="00787C53">
        <w:rPr>
          <w:b/>
          <w:bCs/>
          <w:noProof w:val="0"/>
          <w:lang w:val="es-CO"/>
        </w:rPr>
        <w:t>Preguntas de análisis</w:t>
      </w:r>
    </w:p>
    <w:p w14:paraId="0DC5ADE9" w14:textId="145A1DDA" w:rsidR="005A00C4" w:rsidRDefault="005A00C4" w:rsidP="005A00C4">
      <w:pPr>
        <w:pStyle w:val="Prrafodelista"/>
        <w:numPr>
          <w:ilvl w:val="0"/>
          <w:numId w:val="18"/>
        </w:numPr>
        <w:ind w:left="360"/>
        <w:rPr>
          <w:lang w:val="es-419"/>
        </w:rPr>
      </w:pPr>
      <w:r w:rsidRPr="005A00C4">
        <w:rPr>
          <w:lang w:val="es-419"/>
        </w:rPr>
        <w:t xml:space="preserve">¿Qué instrucción se usa para cambiar el límite de recursión de Python? </w:t>
      </w:r>
    </w:p>
    <w:p w14:paraId="6038033E" w14:textId="6BE56CE3" w:rsidR="005A00C4" w:rsidRDefault="003B7410" w:rsidP="00803472">
      <w:pPr>
        <w:ind w:left="360"/>
        <w:jc w:val="both"/>
        <w:rPr>
          <w:lang w:val="es-419"/>
        </w:rPr>
      </w:pPr>
      <w:r>
        <w:rPr>
          <w:lang w:val="es-419"/>
        </w:rPr>
        <w:t xml:space="preserve">La instrucciones de python necesaria o que puede ayudar a cambiar el limite de recursión es una que se llama sys.setrecursionlimit. este moddulo permite defnir el numero que queremos poner como limite. Su visualización en python es de la siguiente manera:   </w:t>
      </w:r>
    </w:p>
    <w:p w14:paraId="2C5D6228" w14:textId="7726D88C" w:rsidR="003B7410" w:rsidRDefault="003B7410" w:rsidP="003B7410">
      <w:pPr>
        <w:ind w:left="360"/>
        <w:rPr>
          <w:lang w:val="es-419"/>
        </w:rPr>
      </w:pPr>
      <w:r w:rsidRPr="003B7410">
        <w:rPr>
          <w:lang w:val="es-419"/>
        </w:rPr>
        <w:drawing>
          <wp:inline distT="0" distB="0" distL="0" distR="0" wp14:anchorId="284E771C" wp14:editId="653C3793">
            <wp:extent cx="4429743" cy="219106"/>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9743" cy="219106"/>
                    </a:xfrm>
                    <a:prstGeom prst="rect">
                      <a:avLst/>
                    </a:prstGeom>
                  </pic:spPr>
                </pic:pic>
              </a:graphicData>
            </a:graphic>
          </wp:inline>
        </w:drawing>
      </w:r>
    </w:p>
    <w:p w14:paraId="5B8F2F22" w14:textId="02DFB9DF" w:rsidR="003B7410" w:rsidRPr="005A00C4" w:rsidRDefault="003B7410" w:rsidP="00803472">
      <w:pPr>
        <w:ind w:left="360"/>
        <w:jc w:val="both"/>
        <w:rPr>
          <w:lang w:val="es-419"/>
        </w:rPr>
      </w:pPr>
      <w:r>
        <w:rPr>
          <w:lang w:val="es-419"/>
        </w:rPr>
        <w:t xml:space="preserve">Dentro del parentesis se pone el numero que se quiere definir como nuevo limite de recursion. Este modulo, es del gurpo de funciones modulos, que modfican aspectos del sistema. Este grupo de funciones son llamdas: System specific parameters and function. Dentro del cual existen difernets funciones similares set recursion limit.   </w:t>
      </w:r>
    </w:p>
    <w:p w14:paraId="0102ED34" w14:textId="6442C6F9" w:rsidR="005A00C4" w:rsidRPr="005A00C4" w:rsidRDefault="005A00C4" w:rsidP="005A00C4">
      <w:pPr>
        <w:pStyle w:val="Prrafodelista"/>
        <w:numPr>
          <w:ilvl w:val="0"/>
          <w:numId w:val="18"/>
        </w:numPr>
        <w:ind w:left="360"/>
        <w:rPr>
          <w:lang w:val="es-419"/>
        </w:rPr>
      </w:pPr>
      <w:r w:rsidRPr="005A00C4">
        <w:rPr>
          <w:lang w:val="es-419"/>
        </w:rPr>
        <w:t>¿Por qué considera que se debe hacer este cambio?</w:t>
      </w:r>
    </w:p>
    <w:p w14:paraId="478CD638" w14:textId="50EB733E" w:rsidR="005A00C4" w:rsidRPr="005A00C4" w:rsidRDefault="00803472" w:rsidP="00803472">
      <w:pPr>
        <w:ind w:left="360"/>
        <w:jc w:val="both"/>
        <w:rPr>
          <w:lang w:val="es-419"/>
        </w:rPr>
      </w:pPr>
      <w:r w:rsidRPr="00803472">
        <w:rPr>
          <w:rStyle w:val="normaltextrun"/>
          <w:rFonts w:ascii="Calibri" w:hAnsi="Calibri" w:cs="Calibri"/>
          <w:color w:val="000000"/>
          <w:shd w:val="clear" w:color="auto" w:fill="FFFFFF"/>
          <w:lang w:val="es-MX"/>
        </w:rPr>
        <w:t>La implantación de este cambio dentro del código resulta necesaria para el mismo funcionamiento de este. Puesto que, si se logra tener una mayor capacidad de procesamiento de información, se puede conocer mejor el alcance el código. Sin olvidar que si se pone un límite que el computador no aguante, se va a generar un error. Por lo tanto, es necesario hacer este cambio para poder procesar más datos. Además, de que es muy útil para la recursividad de los algoritmos, y eficiencia del mismo código.</w:t>
      </w:r>
      <w:r>
        <w:rPr>
          <w:lang w:val="es-419"/>
        </w:rPr>
        <w:t xml:space="preserve"> </w:t>
      </w:r>
      <w:ins w:id="0" w:author="samuel freire tarazona" w:date="2021-11-12T16:18:00Z">
        <w:r>
          <w:rPr>
            <w:lang w:val="es-419"/>
          </w:rPr>
          <w:t xml:space="preserve"> </w:t>
        </w:r>
      </w:ins>
      <w:r>
        <w:rPr>
          <w:lang w:val="es-419"/>
        </w:rPr>
        <w:t xml:space="preserve"> </w:t>
      </w:r>
    </w:p>
    <w:p w14:paraId="630A178D" w14:textId="015B3E35" w:rsidR="005A00C4" w:rsidRDefault="005A00C4" w:rsidP="005A00C4">
      <w:pPr>
        <w:pStyle w:val="Prrafodelista"/>
        <w:numPr>
          <w:ilvl w:val="0"/>
          <w:numId w:val="18"/>
        </w:numPr>
        <w:ind w:left="360"/>
        <w:rPr>
          <w:lang w:val="es-419"/>
        </w:rPr>
      </w:pPr>
      <w:r w:rsidRPr="005A00C4">
        <w:rPr>
          <w:lang w:val="es-419"/>
        </w:rPr>
        <w:t xml:space="preserve">¿Cuál es el valor inicial que tiene Python cómo límite de recursión? </w:t>
      </w:r>
    </w:p>
    <w:p w14:paraId="246E26FC" w14:textId="24F11D6F" w:rsidR="005A00C4" w:rsidRPr="00803472" w:rsidRDefault="00803472" w:rsidP="00803472">
      <w:pPr>
        <w:ind w:left="360"/>
        <w:jc w:val="both"/>
        <w:rPr>
          <w:lang w:val="es-MX"/>
        </w:rPr>
      </w:pPr>
      <w:r>
        <w:rPr>
          <w:rStyle w:val="normaltextrun"/>
          <w:rFonts w:ascii="Calibri" w:hAnsi="Calibri" w:cs="Calibri"/>
          <w:color w:val="000000"/>
          <w:shd w:val="clear" w:color="auto" w:fill="FFFFFF"/>
          <w:lang w:val="es-419"/>
        </w:rPr>
        <w:t>El valor inicial que tiene Python como límite de recursión es el del número 1000. Es decir, tiene como máximo  número de llamadas o recursiones de 1000.</w:t>
      </w:r>
      <w:r w:rsidRPr="00803472">
        <w:rPr>
          <w:rStyle w:val="eop"/>
          <w:rFonts w:ascii="Calibri" w:hAnsi="Calibri" w:cs="Calibri"/>
          <w:color w:val="000000"/>
          <w:shd w:val="clear" w:color="auto" w:fill="FFFFFF"/>
          <w:lang w:val="es-MX"/>
        </w:rPr>
        <w:t> </w:t>
      </w:r>
    </w:p>
    <w:p w14:paraId="5978F691" w14:textId="64A87523" w:rsidR="005A00C4" w:rsidRDefault="005A00C4" w:rsidP="005A00C4">
      <w:pPr>
        <w:pStyle w:val="Prrafodelista"/>
        <w:numPr>
          <w:ilvl w:val="0"/>
          <w:numId w:val="18"/>
        </w:numPr>
        <w:ind w:left="360"/>
        <w:rPr>
          <w:lang w:val="es-419"/>
        </w:rPr>
      </w:pPr>
      <w:r w:rsidRPr="005A00C4">
        <w:rPr>
          <w:lang w:val="es-419"/>
        </w:rPr>
        <w:t>¿Qué relación creen que existe entre el número de vértices, arcos y el tiempo que toma la operación 4?</w:t>
      </w:r>
    </w:p>
    <w:p w14:paraId="39692D4F" w14:textId="399AC667" w:rsidR="0062333A" w:rsidRPr="005A00C4" w:rsidRDefault="0062333A" w:rsidP="0062333A">
      <w:pPr>
        <w:pStyle w:val="Prrafodelista"/>
        <w:ind w:left="360"/>
        <w:rPr>
          <w:lang w:val="es-419"/>
        </w:rPr>
      </w:pPr>
      <w:r>
        <w:rPr>
          <w:lang w:val="es-419"/>
        </w:rPr>
        <w:t>Pruebas opción 4</w:t>
      </w:r>
    </w:p>
    <w:p w14:paraId="01D1676A" w14:textId="3D369080" w:rsidR="005A00C4" w:rsidRDefault="00F44D14" w:rsidP="00803472">
      <w:pPr>
        <w:ind w:left="360"/>
        <w:rPr>
          <w:lang w:val="es-419"/>
        </w:rPr>
      </w:pPr>
      <w:r>
        <w:rPr>
          <w:lang w:val="es-419"/>
        </w:rPr>
        <w:t>Con el archivo de 50 el tiempo fue de: 15.62 ms</w:t>
      </w:r>
      <w:r w:rsidR="00932781">
        <w:rPr>
          <w:lang w:val="es-419"/>
        </w:rPr>
        <w:t xml:space="preserve"> vertices: 74 y el número de arcos fue de: 73</w:t>
      </w:r>
    </w:p>
    <w:p w14:paraId="265D2039" w14:textId="00DDF74C" w:rsidR="00932781" w:rsidRPr="005A00C4" w:rsidRDefault="00932781" w:rsidP="00932781">
      <w:pPr>
        <w:ind w:left="360"/>
        <w:rPr>
          <w:lang w:val="es-419"/>
        </w:rPr>
      </w:pPr>
      <w:r>
        <w:rPr>
          <w:lang w:val="es-419"/>
        </w:rPr>
        <w:t xml:space="preserve">Con el archivo de </w:t>
      </w:r>
      <w:r>
        <w:rPr>
          <w:lang w:val="es-419"/>
        </w:rPr>
        <w:t>1</w:t>
      </w:r>
      <w:r>
        <w:rPr>
          <w:lang w:val="es-419"/>
        </w:rPr>
        <w:t xml:space="preserve">50 el tiempo fue de: </w:t>
      </w:r>
      <w:r>
        <w:rPr>
          <w:lang w:val="es-419"/>
        </w:rPr>
        <w:t xml:space="preserve">31.25 </w:t>
      </w:r>
      <w:r>
        <w:rPr>
          <w:lang w:val="es-419"/>
        </w:rPr>
        <w:t xml:space="preserve"> ms </w:t>
      </w:r>
      <w:r>
        <w:rPr>
          <w:lang w:val="es-419"/>
        </w:rPr>
        <w:t>vertices: 146 y el número de arcos fue de: 146</w:t>
      </w:r>
    </w:p>
    <w:p w14:paraId="064E27EE" w14:textId="357E2FCC" w:rsidR="00932781" w:rsidRPr="005A00C4" w:rsidRDefault="00932781" w:rsidP="00932781">
      <w:pPr>
        <w:ind w:left="360"/>
        <w:rPr>
          <w:lang w:val="es-419"/>
        </w:rPr>
      </w:pPr>
      <w:r>
        <w:rPr>
          <w:lang w:val="es-419"/>
        </w:rPr>
        <w:t>Con el archivo de 300</w:t>
      </w:r>
      <w:r>
        <w:rPr>
          <w:lang w:val="es-419"/>
        </w:rPr>
        <w:t xml:space="preserve"> el tiempo </w:t>
      </w:r>
      <w:r>
        <w:rPr>
          <w:lang w:val="es-419"/>
        </w:rPr>
        <w:t>fue de: 93.75</w:t>
      </w:r>
      <w:r>
        <w:rPr>
          <w:lang w:val="es-419"/>
        </w:rPr>
        <w:t>ms vertices: 7</w:t>
      </w:r>
      <w:r>
        <w:rPr>
          <w:lang w:val="es-419"/>
        </w:rPr>
        <w:t>295</w:t>
      </w:r>
      <w:r>
        <w:rPr>
          <w:lang w:val="es-419"/>
        </w:rPr>
        <w:t xml:space="preserve"> y el número de arcos fue de: </w:t>
      </w:r>
      <w:r>
        <w:rPr>
          <w:lang w:val="es-419"/>
        </w:rPr>
        <w:t>382</w:t>
      </w:r>
    </w:p>
    <w:p w14:paraId="7F5E8EED" w14:textId="0058843D" w:rsidR="00932781" w:rsidRPr="005A00C4" w:rsidRDefault="00932781" w:rsidP="00932781">
      <w:pPr>
        <w:ind w:left="360"/>
        <w:rPr>
          <w:lang w:val="es-419"/>
        </w:rPr>
      </w:pPr>
      <w:r>
        <w:rPr>
          <w:lang w:val="es-419"/>
        </w:rPr>
        <w:t xml:space="preserve">Con el archivo de </w:t>
      </w:r>
      <w:r>
        <w:rPr>
          <w:lang w:val="es-419"/>
        </w:rPr>
        <w:t>1000</w:t>
      </w:r>
      <w:r>
        <w:rPr>
          <w:lang w:val="es-419"/>
        </w:rPr>
        <w:t xml:space="preserve"> el tiempo fue de: </w:t>
      </w:r>
      <w:r>
        <w:rPr>
          <w:lang w:val="es-419"/>
        </w:rPr>
        <w:t>625.00</w:t>
      </w:r>
      <w:r>
        <w:rPr>
          <w:lang w:val="es-419"/>
        </w:rPr>
        <w:t xml:space="preserve"> ms </w:t>
      </w:r>
      <w:r>
        <w:rPr>
          <w:lang w:val="es-419"/>
        </w:rPr>
        <w:t>vertices: 984 y el número de arcos fue de: 1633</w:t>
      </w:r>
    </w:p>
    <w:p w14:paraId="699E2683" w14:textId="3C44B6CE" w:rsidR="00932781" w:rsidRPr="005A00C4" w:rsidRDefault="00932781" w:rsidP="00932781">
      <w:pPr>
        <w:ind w:left="360"/>
        <w:rPr>
          <w:lang w:val="es-419"/>
        </w:rPr>
      </w:pPr>
      <w:r>
        <w:rPr>
          <w:lang w:val="es-419"/>
        </w:rPr>
        <w:t xml:space="preserve">Con el archivo de </w:t>
      </w:r>
      <w:r>
        <w:rPr>
          <w:lang w:val="es-419"/>
        </w:rPr>
        <w:t>2000</w:t>
      </w:r>
      <w:r>
        <w:rPr>
          <w:lang w:val="es-419"/>
        </w:rPr>
        <w:t xml:space="preserve"> el tiempo </w:t>
      </w:r>
      <w:r>
        <w:rPr>
          <w:lang w:val="es-419"/>
        </w:rPr>
        <w:t>fue de: 1906.25</w:t>
      </w:r>
      <w:r>
        <w:rPr>
          <w:lang w:val="es-419"/>
        </w:rPr>
        <w:t xml:space="preserve">ms vertices: </w:t>
      </w:r>
      <w:r>
        <w:rPr>
          <w:lang w:val="es-419"/>
        </w:rPr>
        <w:t>1954 y el número de arcos fue de:3560</w:t>
      </w:r>
    </w:p>
    <w:p w14:paraId="733858B6" w14:textId="036DD81A" w:rsidR="00932781" w:rsidRPr="005A00C4" w:rsidRDefault="00932781" w:rsidP="00932781">
      <w:pPr>
        <w:ind w:left="360"/>
        <w:rPr>
          <w:lang w:val="es-419"/>
        </w:rPr>
      </w:pPr>
      <w:r>
        <w:rPr>
          <w:lang w:val="es-419"/>
        </w:rPr>
        <w:t xml:space="preserve">Con el archivo de </w:t>
      </w:r>
      <w:r>
        <w:rPr>
          <w:lang w:val="es-419"/>
        </w:rPr>
        <w:t>3000</w:t>
      </w:r>
      <w:r>
        <w:rPr>
          <w:lang w:val="es-419"/>
        </w:rPr>
        <w:t xml:space="preserve"> el tiempo fue de: </w:t>
      </w:r>
      <w:r>
        <w:rPr>
          <w:lang w:val="es-419"/>
        </w:rPr>
        <w:t>3906.25</w:t>
      </w:r>
      <w:r>
        <w:rPr>
          <w:lang w:val="es-419"/>
        </w:rPr>
        <w:t xml:space="preserve"> ms </w:t>
      </w:r>
      <w:r>
        <w:rPr>
          <w:lang w:val="es-419"/>
        </w:rPr>
        <w:t>vertices: 2922 y el número de arcos fue de5773</w:t>
      </w:r>
    </w:p>
    <w:p w14:paraId="53B03840" w14:textId="61BB8D9F" w:rsidR="00932781" w:rsidRPr="005A00C4" w:rsidRDefault="00932781" w:rsidP="00932781">
      <w:pPr>
        <w:ind w:left="360"/>
        <w:rPr>
          <w:lang w:val="es-419"/>
        </w:rPr>
      </w:pPr>
      <w:r>
        <w:rPr>
          <w:lang w:val="es-419"/>
        </w:rPr>
        <w:lastRenderedPageBreak/>
        <w:t>Con el archivo de 7000</w:t>
      </w:r>
      <w:r>
        <w:rPr>
          <w:lang w:val="es-419"/>
        </w:rPr>
        <w:t xml:space="preserve"> el tiempo fue de: </w:t>
      </w:r>
      <w:r>
        <w:rPr>
          <w:lang w:val="es-419"/>
        </w:rPr>
        <w:t>9218</w:t>
      </w:r>
      <w:r>
        <w:rPr>
          <w:lang w:val="es-419"/>
        </w:rPr>
        <w:t xml:space="preserve">ms </w:t>
      </w:r>
      <w:r>
        <w:rPr>
          <w:lang w:val="es-419"/>
        </w:rPr>
        <w:t>vertices: 6829 y el número de arcos fue de: 15334</w:t>
      </w:r>
    </w:p>
    <w:p w14:paraId="2A6ACC16" w14:textId="325C7609" w:rsidR="00932781" w:rsidRPr="005A00C4" w:rsidRDefault="00932781" w:rsidP="00932781">
      <w:pPr>
        <w:ind w:left="360"/>
        <w:rPr>
          <w:lang w:val="es-419"/>
        </w:rPr>
      </w:pPr>
      <w:r>
        <w:rPr>
          <w:lang w:val="es-419"/>
        </w:rPr>
        <w:t>Con el archivo de 10000</w:t>
      </w:r>
      <w:r>
        <w:rPr>
          <w:lang w:val="es-419"/>
        </w:rPr>
        <w:t xml:space="preserve"> el tiempo fue de: </w:t>
      </w:r>
      <w:r>
        <w:rPr>
          <w:lang w:val="es-419"/>
        </w:rPr>
        <w:t>27421.88</w:t>
      </w:r>
      <w:r>
        <w:rPr>
          <w:lang w:val="es-419"/>
        </w:rPr>
        <w:t xml:space="preserve"> ms </w:t>
      </w:r>
      <w:r>
        <w:rPr>
          <w:lang w:val="es-419"/>
        </w:rPr>
        <w:t>vertices: 9767 y el número de arcos fue de: 22758</w:t>
      </w:r>
    </w:p>
    <w:p w14:paraId="5E2443DA" w14:textId="199DC771" w:rsidR="00932781" w:rsidRPr="005A00C4" w:rsidRDefault="00932781" w:rsidP="00932781">
      <w:pPr>
        <w:ind w:left="360"/>
        <w:rPr>
          <w:lang w:val="es-419"/>
        </w:rPr>
      </w:pPr>
      <w:r>
        <w:rPr>
          <w:lang w:val="es-419"/>
        </w:rPr>
        <w:t>Con el archivo de 14000</w:t>
      </w:r>
      <w:r>
        <w:rPr>
          <w:lang w:val="es-419"/>
        </w:rPr>
        <w:t xml:space="preserve"> el tiempo fue de: </w:t>
      </w:r>
      <w:r>
        <w:rPr>
          <w:lang w:val="es-419"/>
        </w:rPr>
        <w:t>51421.88</w:t>
      </w:r>
      <w:r>
        <w:rPr>
          <w:lang w:val="es-419"/>
        </w:rPr>
        <w:t xml:space="preserve"> ms vertices: </w:t>
      </w:r>
      <w:r>
        <w:rPr>
          <w:lang w:val="es-419"/>
        </w:rPr>
        <w:t>13535 y el número de arcos fue de: 32270</w:t>
      </w:r>
    </w:p>
    <w:p w14:paraId="008C6DCE" w14:textId="682FC737" w:rsidR="00932781" w:rsidRDefault="0062333A" w:rsidP="0062333A">
      <w:pPr>
        <w:ind w:left="360"/>
        <w:jc w:val="both"/>
        <w:rPr>
          <w:rStyle w:val="normaltextrun"/>
          <w:rFonts w:ascii="Calibri" w:hAnsi="Calibri" w:cs="Calibri"/>
          <w:color w:val="000000"/>
          <w:shd w:val="clear" w:color="auto" w:fill="FFFFFF"/>
          <w:lang w:val="es-MX"/>
        </w:rPr>
      </w:pPr>
      <w:r w:rsidRPr="0062333A">
        <w:rPr>
          <w:rStyle w:val="normaltextrun"/>
          <w:rFonts w:ascii="Calibri" w:hAnsi="Calibri" w:cs="Calibri"/>
          <w:color w:val="000000"/>
          <w:shd w:val="clear" w:color="auto" w:fill="FFFFFF"/>
          <w:lang w:val="es-MX"/>
        </w:rPr>
        <w:t>Como se puede ver a lo largo de las pruebas realizadas, el tiempo de ejecución tiene una relación de proporcionalidad con el número de vértices y el número de arcos. No se sabemos cuántos creceré, sin embargo, se puede denotar que el tiempo aumenta mientras lo numero de archivos o vértices aumenta. Por lo tanto, tiene una relación de proporcionalidad como se puede ver en las pruebas de tiempos de ejecución.</w:t>
      </w:r>
    </w:p>
    <w:p w14:paraId="0BFA6C90" w14:textId="156B6300" w:rsidR="0062333A" w:rsidRDefault="0062333A" w:rsidP="0062333A">
      <w:pPr>
        <w:ind w:left="360"/>
        <w:jc w:val="both"/>
        <w:rPr>
          <w:rStyle w:val="normaltextrun"/>
          <w:rFonts w:ascii="Calibri" w:hAnsi="Calibri" w:cs="Calibri"/>
          <w:color w:val="000000"/>
          <w:shd w:val="clear" w:color="auto" w:fill="FFFFFF"/>
          <w:lang w:val="es-MX"/>
        </w:rPr>
      </w:pPr>
      <w:r>
        <w:rPr>
          <w:rStyle w:val="normaltextrun"/>
          <w:rFonts w:ascii="Calibri" w:hAnsi="Calibri" w:cs="Calibri"/>
          <w:color w:val="000000"/>
          <w:shd w:val="clear" w:color="auto" w:fill="FFFFFF"/>
          <w:lang w:val="es-MX"/>
        </w:rPr>
        <w:t>Pruebas de opcion 6</w:t>
      </w:r>
    </w:p>
    <w:p w14:paraId="173909E3" w14:textId="51EDB88B" w:rsidR="0062333A" w:rsidRDefault="0062333A" w:rsidP="0062333A">
      <w:pPr>
        <w:ind w:left="360"/>
        <w:rPr>
          <w:lang w:val="es-419"/>
        </w:rPr>
      </w:pPr>
      <w:r>
        <w:rPr>
          <w:lang w:val="es-419"/>
        </w:rPr>
        <w:t xml:space="preserve">Con el archivo de 50 el tiempo fue de: </w:t>
      </w:r>
      <w:r w:rsidR="000634D2">
        <w:rPr>
          <w:lang w:val="es-419"/>
        </w:rPr>
        <w:t>0.0</w:t>
      </w:r>
      <w:r>
        <w:rPr>
          <w:lang w:val="es-419"/>
        </w:rPr>
        <w:t xml:space="preserve"> ms vertices: 74 y el número de arcos fue de: 73</w:t>
      </w:r>
    </w:p>
    <w:p w14:paraId="023CFD05" w14:textId="51851D8C" w:rsidR="0062333A" w:rsidRPr="005A00C4" w:rsidRDefault="0062333A" w:rsidP="0062333A">
      <w:pPr>
        <w:ind w:left="360"/>
        <w:rPr>
          <w:lang w:val="es-419"/>
        </w:rPr>
      </w:pPr>
      <w:r>
        <w:rPr>
          <w:lang w:val="es-419"/>
        </w:rPr>
        <w:t xml:space="preserve">Con el archivo de 150 el tiempo </w:t>
      </w:r>
      <w:r w:rsidR="000634D2">
        <w:rPr>
          <w:lang w:val="es-419"/>
        </w:rPr>
        <w:t>fue de:0.0</w:t>
      </w:r>
      <w:r>
        <w:rPr>
          <w:lang w:val="es-419"/>
        </w:rPr>
        <w:t xml:space="preserve">  ms vertices: 146 y el número de arcos fue de: 146</w:t>
      </w:r>
    </w:p>
    <w:p w14:paraId="78C35B17" w14:textId="0C32AF5E" w:rsidR="0062333A" w:rsidRPr="005A00C4" w:rsidRDefault="0062333A" w:rsidP="0062333A">
      <w:pPr>
        <w:ind w:left="360"/>
        <w:rPr>
          <w:lang w:val="es-419"/>
        </w:rPr>
      </w:pPr>
      <w:r>
        <w:rPr>
          <w:lang w:val="es-419"/>
        </w:rPr>
        <w:t xml:space="preserve">Con el archivo de 300 el tiempo </w:t>
      </w:r>
      <w:r w:rsidR="000634D2">
        <w:rPr>
          <w:lang w:val="es-419"/>
        </w:rPr>
        <w:t>fue de:0.0</w:t>
      </w:r>
      <w:r>
        <w:rPr>
          <w:lang w:val="es-419"/>
        </w:rPr>
        <w:t>ms vertices: 7295 y el número de arcos fue de: 382</w:t>
      </w:r>
    </w:p>
    <w:p w14:paraId="798A7CFC" w14:textId="67D64230" w:rsidR="0062333A" w:rsidRPr="005A00C4" w:rsidRDefault="0062333A" w:rsidP="0062333A">
      <w:pPr>
        <w:ind w:left="360"/>
        <w:rPr>
          <w:lang w:val="es-419"/>
        </w:rPr>
      </w:pPr>
      <w:r>
        <w:rPr>
          <w:lang w:val="es-419"/>
        </w:rPr>
        <w:t xml:space="preserve">Con el archivo de 1000 el tiempo fue de: </w:t>
      </w:r>
      <w:r w:rsidR="000634D2">
        <w:rPr>
          <w:lang w:val="es-419"/>
        </w:rPr>
        <w:t>0.0</w:t>
      </w:r>
      <w:r>
        <w:rPr>
          <w:lang w:val="es-419"/>
        </w:rPr>
        <w:t>ms vertices: 984 y el número de arcos fue de: 1633</w:t>
      </w:r>
    </w:p>
    <w:p w14:paraId="50E9DB96" w14:textId="1103C46D" w:rsidR="0062333A" w:rsidRPr="005A00C4" w:rsidRDefault="0062333A" w:rsidP="0062333A">
      <w:pPr>
        <w:ind w:left="360"/>
        <w:rPr>
          <w:lang w:val="es-419"/>
        </w:rPr>
      </w:pPr>
      <w:r>
        <w:rPr>
          <w:lang w:val="es-419"/>
        </w:rPr>
        <w:t xml:space="preserve">Con el archivo de 2000 el tiempo fue de: </w:t>
      </w:r>
      <w:r w:rsidR="000634D2">
        <w:rPr>
          <w:lang w:val="es-419"/>
        </w:rPr>
        <w:t>0.0</w:t>
      </w:r>
      <w:r>
        <w:rPr>
          <w:lang w:val="es-419"/>
        </w:rPr>
        <w:t>vertices: 1954 y el número de arcos fue de:3560</w:t>
      </w:r>
    </w:p>
    <w:p w14:paraId="3699F610" w14:textId="75845A5D" w:rsidR="0062333A" w:rsidRPr="005A00C4" w:rsidRDefault="0062333A" w:rsidP="0062333A">
      <w:pPr>
        <w:ind w:left="360"/>
        <w:rPr>
          <w:lang w:val="es-419"/>
        </w:rPr>
      </w:pPr>
      <w:r>
        <w:rPr>
          <w:lang w:val="es-419"/>
        </w:rPr>
        <w:t xml:space="preserve">Con el archivo de 3000 el tiempo fue de: </w:t>
      </w:r>
      <w:r w:rsidR="000634D2">
        <w:rPr>
          <w:lang w:val="es-419"/>
        </w:rPr>
        <w:t>0.0</w:t>
      </w:r>
      <w:r>
        <w:rPr>
          <w:lang w:val="es-419"/>
        </w:rPr>
        <w:t xml:space="preserve"> ms vertices: 2922 y el número de arcos fue de5773</w:t>
      </w:r>
    </w:p>
    <w:p w14:paraId="4B81A538" w14:textId="44A04D69" w:rsidR="0062333A" w:rsidRPr="005A00C4" w:rsidRDefault="0062333A" w:rsidP="0062333A">
      <w:pPr>
        <w:ind w:left="360"/>
        <w:rPr>
          <w:lang w:val="es-419"/>
        </w:rPr>
      </w:pPr>
      <w:r>
        <w:rPr>
          <w:lang w:val="es-419"/>
        </w:rPr>
        <w:t xml:space="preserve">Con el archivo de 7000 el tiempo fue de: </w:t>
      </w:r>
      <w:r w:rsidR="000634D2">
        <w:rPr>
          <w:lang w:val="es-419"/>
        </w:rPr>
        <w:t xml:space="preserve">0.0 </w:t>
      </w:r>
      <w:r>
        <w:rPr>
          <w:lang w:val="es-419"/>
        </w:rPr>
        <w:t>ms vertices: 6829 y el número de arcos fue de: 15334</w:t>
      </w:r>
    </w:p>
    <w:p w14:paraId="47AC3447" w14:textId="4D782050" w:rsidR="0062333A" w:rsidRPr="005A00C4" w:rsidRDefault="0062333A" w:rsidP="0062333A">
      <w:pPr>
        <w:ind w:left="360"/>
        <w:rPr>
          <w:lang w:val="es-419"/>
        </w:rPr>
      </w:pPr>
      <w:r>
        <w:rPr>
          <w:lang w:val="es-419"/>
        </w:rPr>
        <w:t xml:space="preserve">Con el archivo de 10000 el tiempo fue de: </w:t>
      </w:r>
      <w:r w:rsidR="000634D2">
        <w:rPr>
          <w:lang w:val="es-419"/>
        </w:rPr>
        <w:t>0.13</w:t>
      </w:r>
      <w:r>
        <w:rPr>
          <w:lang w:val="es-419"/>
        </w:rPr>
        <w:t xml:space="preserve"> ms vertices: 9767 y el número de arcos fue de: 22758</w:t>
      </w:r>
    </w:p>
    <w:p w14:paraId="6CD0F38A" w14:textId="08A743D8" w:rsidR="0062333A" w:rsidRPr="0062333A" w:rsidRDefault="0062333A" w:rsidP="0062333A">
      <w:pPr>
        <w:ind w:left="360"/>
        <w:rPr>
          <w:lang w:val="es-419"/>
        </w:rPr>
      </w:pPr>
      <w:r>
        <w:rPr>
          <w:lang w:val="es-419"/>
        </w:rPr>
        <w:t xml:space="preserve">Con el archivo de 14000 el tiempo fue de: </w:t>
      </w:r>
      <w:r w:rsidR="000634D2">
        <w:rPr>
          <w:lang w:val="es-419"/>
        </w:rPr>
        <w:t>0.15</w:t>
      </w:r>
      <w:r>
        <w:rPr>
          <w:lang w:val="es-419"/>
        </w:rPr>
        <w:t>ms vertices: 13535 y el número de arcos fue de: 32270</w:t>
      </w:r>
    </w:p>
    <w:p w14:paraId="6103704F" w14:textId="77777777" w:rsidR="005A00C4" w:rsidRDefault="005A00C4" w:rsidP="005A00C4">
      <w:pPr>
        <w:pStyle w:val="Prrafodelista"/>
        <w:numPr>
          <w:ilvl w:val="0"/>
          <w:numId w:val="18"/>
        </w:numPr>
        <w:ind w:left="360"/>
        <w:rPr>
          <w:lang w:val="es-419"/>
        </w:rPr>
      </w:pPr>
      <w:r w:rsidRPr="005A00C4">
        <w:rPr>
          <w:lang w:val="es-419"/>
        </w:rPr>
        <w:t>¿El grafo definido es denso o disperso?, ¿El grafo es dirigido o no dirigido?, ¿El grafo está fuertemente conectado?</w:t>
      </w:r>
    </w:p>
    <w:p w14:paraId="519481CD" w14:textId="4EF20313" w:rsidR="005A00C4" w:rsidRPr="0000388B" w:rsidRDefault="0000388B" w:rsidP="0000388B">
      <w:pPr>
        <w:ind w:left="360"/>
        <w:jc w:val="both"/>
        <w:rPr>
          <w:lang w:val="es-MX"/>
        </w:rPr>
      </w:pPr>
      <w:r w:rsidRPr="0000388B">
        <w:rPr>
          <w:rStyle w:val="normaltextrun"/>
          <w:rFonts w:ascii="Calibri" w:hAnsi="Calibri" w:cs="Calibri"/>
          <w:color w:val="000000"/>
          <w:shd w:val="clear" w:color="auto" w:fill="FFFFFF"/>
          <w:lang w:val="es-MX"/>
        </w:rPr>
        <w:t>En este caso el grafo se puede considerar denso cuando se coge el tamaño de archivos máximo. Puesto que los arcos, o el número de arcos, está muy cerca del número total o el número de size que se marcó en la estructura inicial. Luego, el grafico es dirigido. Esto se puede ver en su definición donde se dice que la propiedad Direct es TRUE. Por lo que se puede decir que el grafico es dirigido. Además, esta propiedad de dirección nos ayuda a decir que el grafo es fuertemente conectado. Puesto que, si un grafo es dirigido, se puede decir que es fuertemente conectado.  </w:t>
      </w:r>
    </w:p>
    <w:p w14:paraId="2874C3FA" w14:textId="5C6AA110" w:rsidR="005A00C4" w:rsidRPr="005A00C4" w:rsidRDefault="005A00C4" w:rsidP="005A00C4">
      <w:pPr>
        <w:pStyle w:val="Prrafodelista"/>
        <w:numPr>
          <w:ilvl w:val="0"/>
          <w:numId w:val="18"/>
        </w:numPr>
        <w:ind w:left="360"/>
        <w:rPr>
          <w:lang w:val="es-419"/>
        </w:rPr>
      </w:pPr>
      <w:r w:rsidRPr="005A00C4">
        <w:rPr>
          <w:lang w:val="es-419"/>
        </w:rPr>
        <w:t>¿Cuál es el tamaño inicial del grafo?</w:t>
      </w:r>
    </w:p>
    <w:p w14:paraId="3F0B1D6D" w14:textId="459C5B90" w:rsidR="005A00C4" w:rsidRDefault="00E9016E" w:rsidP="00E9016E">
      <w:pPr>
        <w:ind w:left="360"/>
        <w:rPr>
          <w:rStyle w:val="normaltextrun"/>
          <w:rFonts w:ascii="Calibri" w:hAnsi="Calibri" w:cs="Calibri"/>
          <w:color w:val="000000"/>
          <w:shd w:val="clear" w:color="auto" w:fill="FFFFFF"/>
          <w:lang w:val="es-419"/>
        </w:rPr>
      </w:pPr>
      <w:r>
        <w:rPr>
          <w:rStyle w:val="normaltextrun"/>
          <w:rFonts w:ascii="Calibri" w:hAnsi="Calibri" w:cs="Calibri"/>
          <w:color w:val="000000"/>
          <w:shd w:val="clear" w:color="auto" w:fill="FFFFFF"/>
          <w:lang w:val="es-419"/>
        </w:rPr>
        <w:t>El tamaño inicial del grafo como se puede ver en su implementación es de 14000. Esta es la medida inicial que va a tener el árbol en su creación.</w:t>
      </w:r>
    </w:p>
    <w:p w14:paraId="4C9B8C38" w14:textId="2905D563" w:rsidR="00E9016E" w:rsidRPr="00E9016E" w:rsidRDefault="00E9016E" w:rsidP="0000388B">
      <w:pPr>
        <w:ind w:left="360"/>
        <w:rPr>
          <w:lang w:val="es-MX"/>
        </w:rPr>
      </w:pPr>
      <w:r w:rsidRPr="00E9016E">
        <w:rPr>
          <w:lang w:val="es-MX"/>
        </w:rPr>
        <w:drawing>
          <wp:inline distT="0" distB="0" distL="0" distR="0" wp14:anchorId="7633CA9E" wp14:editId="3BF10902">
            <wp:extent cx="971686" cy="276264"/>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71686" cy="276264"/>
                    </a:xfrm>
                    <a:prstGeom prst="rect">
                      <a:avLst/>
                    </a:prstGeom>
                  </pic:spPr>
                </pic:pic>
              </a:graphicData>
            </a:graphic>
          </wp:inline>
        </w:drawing>
      </w:r>
      <w:bookmarkStart w:id="1" w:name="_GoBack"/>
      <w:bookmarkEnd w:id="1"/>
    </w:p>
    <w:p w14:paraId="2C7B62E0" w14:textId="250FC6EE" w:rsidR="005A00C4" w:rsidRPr="005A00C4" w:rsidRDefault="005A00C4" w:rsidP="005A00C4">
      <w:pPr>
        <w:pStyle w:val="Prrafodelista"/>
        <w:numPr>
          <w:ilvl w:val="0"/>
          <w:numId w:val="18"/>
        </w:numPr>
        <w:ind w:left="360"/>
        <w:rPr>
          <w:lang w:val="es-419"/>
        </w:rPr>
      </w:pPr>
      <w:r w:rsidRPr="005A00C4">
        <w:rPr>
          <w:lang w:val="es-419"/>
        </w:rPr>
        <w:lastRenderedPageBreak/>
        <w:t>¿Cuál es la Estructura de datos utilizada?</w:t>
      </w:r>
    </w:p>
    <w:p w14:paraId="25F4D7DA" w14:textId="0CB549A2" w:rsidR="005A00C4" w:rsidRDefault="00E9016E" w:rsidP="00E9016E">
      <w:pPr>
        <w:ind w:left="360"/>
        <w:rPr>
          <w:rStyle w:val="normaltextrun"/>
          <w:rFonts w:ascii="Calibri" w:hAnsi="Calibri" w:cs="Calibri"/>
          <w:color w:val="000000"/>
          <w:shd w:val="clear" w:color="auto" w:fill="FFFFFF"/>
          <w:lang w:val="es-MX"/>
        </w:rPr>
      </w:pPr>
      <w:r w:rsidRPr="00E9016E">
        <w:rPr>
          <w:rStyle w:val="normaltextrun"/>
          <w:rFonts w:ascii="Calibri" w:hAnsi="Calibri" w:cs="Calibri"/>
          <w:color w:val="000000"/>
          <w:shd w:val="clear" w:color="auto" w:fill="FFFFFF"/>
          <w:lang w:val="es-MX"/>
        </w:rPr>
        <w:t>La estructura de datos utilizada fue la de lista adyacentes. Como se puede ver en su implementación. Esta ayuda a guardar información relevante. Esta es muy útil si el grao es poco denso.</w:t>
      </w:r>
      <w:r>
        <w:rPr>
          <w:rStyle w:val="normaltextrun"/>
          <w:rFonts w:ascii="Calibri" w:hAnsi="Calibri" w:cs="Calibri"/>
          <w:color w:val="000000"/>
          <w:shd w:val="clear" w:color="auto" w:fill="FFFFFF"/>
          <w:lang w:val="es-MX"/>
        </w:rPr>
        <w:t xml:space="preserve"> </w:t>
      </w:r>
    </w:p>
    <w:p w14:paraId="065F2FB1" w14:textId="496E9259" w:rsidR="00E9016E" w:rsidRPr="00E9016E" w:rsidRDefault="00E9016E" w:rsidP="00E9016E">
      <w:pPr>
        <w:ind w:left="360"/>
        <w:rPr>
          <w:lang w:val="es-MX"/>
        </w:rPr>
      </w:pPr>
      <w:r w:rsidRPr="00E9016E">
        <w:rPr>
          <w:lang w:val="es-MX"/>
        </w:rPr>
        <w:drawing>
          <wp:inline distT="0" distB="0" distL="0" distR="0" wp14:anchorId="31F12963" wp14:editId="0BCD98A1">
            <wp:extent cx="2172003" cy="38105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2003" cy="381053"/>
                    </a:xfrm>
                    <a:prstGeom prst="rect">
                      <a:avLst/>
                    </a:prstGeom>
                  </pic:spPr>
                </pic:pic>
              </a:graphicData>
            </a:graphic>
          </wp:inline>
        </w:drawing>
      </w:r>
    </w:p>
    <w:p w14:paraId="2172A886" w14:textId="77777777" w:rsidR="005A00C4" w:rsidRDefault="005A00C4" w:rsidP="005A00C4">
      <w:pPr>
        <w:pStyle w:val="Prrafodelista"/>
        <w:numPr>
          <w:ilvl w:val="0"/>
          <w:numId w:val="18"/>
        </w:numPr>
        <w:ind w:left="360"/>
        <w:rPr>
          <w:lang w:val="es-419"/>
        </w:rPr>
      </w:pPr>
      <w:r w:rsidRPr="005A00C4">
        <w:rPr>
          <w:lang w:val="es-419"/>
        </w:rPr>
        <w:t>¿Cuál es la función de comparación utilizada?</w:t>
      </w:r>
    </w:p>
    <w:p w14:paraId="42E713E8" w14:textId="77777777" w:rsidR="0000388B" w:rsidRDefault="0000388B" w:rsidP="0000388B">
      <w:pPr>
        <w:ind w:left="360"/>
        <w:jc w:val="both"/>
        <w:rPr>
          <w:rStyle w:val="normaltextrun"/>
          <w:rFonts w:ascii="Calibri" w:hAnsi="Calibri" w:cs="Calibri"/>
          <w:color w:val="000000"/>
          <w:shd w:val="clear" w:color="auto" w:fill="FFFFFF"/>
          <w:lang w:val="es-MX"/>
        </w:rPr>
      </w:pPr>
      <w:r w:rsidRPr="0000388B">
        <w:rPr>
          <w:rStyle w:val="normaltextrun"/>
          <w:rFonts w:ascii="Calibri" w:hAnsi="Calibri" w:cs="Calibri"/>
          <w:color w:val="000000"/>
          <w:shd w:val="clear" w:color="auto" w:fill="FFFFFF"/>
          <w:lang w:val="es-MX"/>
        </w:rPr>
        <w:t>En esta implantación se utiliza la función de comparación llamada: compareStopIds. Esta función compara dos entradas, las cuales son dos códigos de información. Y los compara verificando si son mayores, menores o iguales. </w:t>
      </w:r>
    </w:p>
    <w:p w14:paraId="69650DE9" w14:textId="48B89157" w:rsidR="00E9016E" w:rsidRPr="0000388B" w:rsidRDefault="0000388B" w:rsidP="0000388B">
      <w:pPr>
        <w:ind w:left="360"/>
        <w:jc w:val="both"/>
        <w:rPr>
          <w:lang w:val="es-MX"/>
        </w:rPr>
      </w:pPr>
      <w:r w:rsidRPr="0000388B">
        <w:rPr>
          <w:rStyle w:val="normaltextrun"/>
          <w:rFonts w:ascii="Calibri" w:hAnsi="Calibri" w:cs="Calibri"/>
          <w:color w:val="000000"/>
          <w:shd w:val="clear" w:color="auto" w:fill="FFFFFF"/>
          <w:lang w:val="es-MX"/>
        </w:rPr>
        <w:drawing>
          <wp:inline distT="0" distB="0" distL="0" distR="0" wp14:anchorId="6BAC8940" wp14:editId="551A4380">
            <wp:extent cx="2743583" cy="152421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583" cy="1524213"/>
                    </a:xfrm>
                    <a:prstGeom prst="rect">
                      <a:avLst/>
                    </a:prstGeom>
                  </pic:spPr>
                </pic:pic>
              </a:graphicData>
            </a:graphic>
          </wp:inline>
        </w:drawing>
      </w:r>
      <w:r w:rsidRPr="0000388B">
        <w:rPr>
          <w:rStyle w:val="normaltextrun"/>
          <w:rFonts w:ascii="Calibri" w:hAnsi="Calibri" w:cs="Calibri"/>
          <w:color w:val="000000"/>
          <w:shd w:val="clear" w:color="auto" w:fill="FFFFFF"/>
          <w:lang w:val="es-MX"/>
        </w:rPr>
        <w:t> </w:t>
      </w:r>
    </w:p>
    <w:p w14:paraId="1BD86763" w14:textId="77777777" w:rsidR="00E9016E" w:rsidRPr="00E9016E" w:rsidRDefault="00E9016E" w:rsidP="00E9016E">
      <w:pPr>
        <w:ind w:left="360"/>
        <w:rPr>
          <w:lang w:val="es-419"/>
        </w:rPr>
      </w:pPr>
    </w:p>
    <w:sectPr w:rsidR="00E9016E" w:rsidRPr="00E90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05C72"/>
    <w:multiLevelType w:val="hybridMultilevel"/>
    <w:tmpl w:val="8842D91A"/>
    <w:lvl w:ilvl="0" w:tplc="FFFFFFFF">
      <w:start w:val="1"/>
      <w:numFmt w:val="decimal"/>
      <w:lvlText w:val="%1)"/>
      <w:lvlJc w:val="left"/>
      <w:pPr>
        <w:ind w:left="360" w:hanging="360"/>
      </w:pPr>
      <w:rPr>
        <w:rFonts w:hint="default"/>
        <w:lang w:val="es-419"/>
      </w:rPr>
    </w:lvl>
    <w:lvl w:ilvl="1" w:tplc="FFFFFFFF">
      <w:start w:val="1"/>
      <w:numFmt w:val="lowerLetter"/>
      <w:lvlText w:val="%2)"/>
      <w:lvlJc w:val="left"/>
      <w:pPr>
        <w:ind w:left="720" w:hanging="360"/>
      </w:pPr>
      <w:rPr>
        <w:rFonts w:hint="default"/>
      </w:rPr>
    </w:lvl>
    <w:lvl w:ilvl="2" w:tplc="04090017">
      <w:start w:val="1"/>
      <w:numFmt w:val="lowerLetter"/>
      <w:lvlText w:val="%3)"/>
      <w:lvlJc w:val="left"/>
      <w:pPr>
        <w:ind w:left="1080" w:hanging="360"/>
      </w:pPr>
      <w:rPr>
        <w:rFonts w:hint="default"/>
      </w:rPr>
    </w:lvl>
    <w:lvl w:ilvl="3" w:tplc="FFFFFFFF">
      <w:start w:val="1"/>
      <w:numFmt w:val="lowerLetter"/>
      <w:lvlText w:val="%4)"/>
      <w:lvlJc w:val="left"/>
      <w:pPr>
        <w:ind w:left="1440" w:hanging="360"/>
      </w:pPr>
      <w:rPr>
        <w:rFonts w:ascii="Dax-Regular" w:hAnsi="Dax-Regular" w:hint="default"/>
      </w:rPr>
    </w:lvl>
    <w:lvl w:ilvl="4" w:tplc="FFFFFFFF">
      <w:start w:val="1"/>
      <w:numFmt w:val="lowerLetter"/>
      <w:lvlText w:val="(%5)"/>
      <w:lvlJc w:val="left"/>
      <w:pPr>
        <w:ind w:left="1800" w:hanging="360"/>
      </w:pPr>
      <w:rPr>
        <w:rFonts w:hint="default"/>
      </w:rPr>
    </w:lvl>
    <w:lvl w:ilvl="5" w:tplc="FFFFFFFF">
      <w:start w:val="1"/>
      <w:numFmt w:val="lowerRoman"/>
      <w:lvlText w:val="(%6)"/>
      <w:lvlJc w:val="left"/>
      <w:pPr>
        <w:ind w:left="2160" w:hanging="360"/>
      </w:pPr>
      <w:rPr>
        <w:rFonts w:hint="default"/>
      </w:rPr>
    </w:lvl>
    <w:lvl w:ilvl="6" w:tplc="FFFFFFFF">
      <w:start w:val="1"/>
      <w:numFmt w:val="decimal"/>
      <w:lvlText w:val="%7."/>
      <w:lvlJc w:val="left"/>
      <w:pPr>
        <w:ind w:left="2520" w:hanging="360"/>
      </w:pPr>
      <w:rPr>
        <w:rFonts w:hint="default"/>
      </w:rPr>
    </w:lvl>
    <w:lvl w:ilvl="7" w:tplc="FFFFFFFF">
      <w:start w:val="1"/>
      <w:numFmt w:val="lowerLetter"/>
      <w:lvlText w:val="%8."/>
      <w:lvlJc w:val="left"/>
      <w:pPr>
        <w:ind w:left="2880" w:hanging="360"/>
      </w:pPr>
      <w:rPr>
        <w:rFonts w:hint="default"/>
      </w:rPr>
    </w:lvl>
    <w:lvl w:ilvl="8" w:tplc="FFFFFFFF">
      <w:start w:val="1"/>
      <w:numFmt w:val="lowerRoman"/>
      <w:lvlText w:val="%9."/>
      <w:lvlJc w:val="left"/>
      <w:pPr>
        <w:ind w:left="3240" w:hanging="360"/>
      </w:pPr>
      <w:rPr>
        <w:rFonts w:hint="default"/>
      </w:rPr>
    </w:lvl>
  </w:abstractNum>
  <w:abstractNum w:abstractNumId="8"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A0F5BA9"/>
    <w:multiLevelType w:val="hybridMultilevel"/>
    <w:tmpl w:val="7B26F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72B92"/>
    <w:multiLevelType w:val="hybridMultilevel"/>
    <w:tmpl w:val="98880FC0"/>
    <w:lvl w:ilvl="0" w:tplc="04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3517BA"/>
    <w:multiLevelType w:val="hybridMultilevel"/>
    <w:tmpl w:val="D4FA0B1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14"/>
  </w:num>
  <w:num w:numId="5">
    <w:abstractNumId w:val="17"/>
  </w:num>
  <w:num w:numId="6">
    <w:abstractNumId w:val="0"/>
  </w:num>
  <w:num w:numId="7">
    <w:abstractNumId w:val="6"/>
  </w:num>
  <w:num w:numId="8">
    <w:abstractNumId w:val="13"/>
  </w:num>
  <w:num w:numId="9">
    <w:abstractNumId w:val="2"/>
  </w:num>
  <w:num w:numId="10">
    <w:abstractNumId w:val="4"/>
  </w:num>
  <w:num w:numId="11">
    <w:abstractNumId w:val="11"/>
  </w:num>
  <w:num w:numId="12">
    <w:abstractNumId w:val="3"/>
  </w:num>
  <w:num w:numId="13">
    <w:abstractNumId w:val="5"/>
  </w:num>
  <w:num w:numId="14">
    <w:abstractNumId w:val="15"/>
  </w:num>
  <w:num w:numId="15">
    <w:abstractNumId w:val="7"/>
  </w:num>
  <w:num w:numId="16">
    <w:abstractNumId w:val="10"/>
  </w:num>
  <w:num w:numId="17">
    <w:abstractNumId w:val="12"/>
  </w:num>
  <w:num w:numId="18">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muel freire tarazona">
    <w15:presenceInfo w15:providerId="Windows Live" w15:userId="9cc8cd57cf0a09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60"/>
    <w:rsid w:val="0000388B"/>
    <w:rsid w:val="000634D2"/>
    <w:rsid w:val="00076EA8"/>
    <w:rsid w:val="00091AF9"/>
    <w:rsid w:val="000B34DE"/>
    <w:rsid w:val="0013546A"/>
    <w:rsid w:val="00195AD3"/>
    <w:rsid w:val="00236F3A"/>
    <w:rsid w:val="0031411C"/>
    <w:rsid w:val="003469C3"/>
    <w:rsid w:val="003B5453"/>
    <w:rsid w:val="003B6C26"/>
    <w:rsid w:val="003B7410"/>
    <w:rsid w:val="003C0715"/>
    <w:rsid w:val="0042114A"/>
    <w:rsid w:val="0043769A"/>
    <w:rsid w:val="004F2388"/>
    <w:rsid w:val="00567F1D"/>
    <w:rsid w:val="005A00C4"/>
    <w:rsid w:val="0062333A"/>
    <w:rsid w:val="00631E66"/>
    <w:rsid w:val="0063268C"/>
    <w:rsid w:val="00642A5E"/>
    <w:rsid w:val="00667C88"/>
    <w:rsid w:val="006B4BA3"/>
    <w:rsid w:val="006F2592"/>
    <w:rsid w:val="00783B87"/>
    <w:rsid w:val="00787C53"/>
    <w:rsid w:val="00803472"/>
    <w:rsid w:val="00806FA9"/>
    <w:rsid w:val="00846850"/>
    <w:rsid w:val="008516F2"/>
    <w:rsid w:val="008B7948"/>
    <w:rsid w:val="00932781"/>
    <w:rsid w:val="009F4247"/>
    <w:rsid w:val="00A341C3"/>
    <w:rsid w:val="00A442AC"/>
    <w:rsid w:val="00A74C44"/>
    <w:rsid w:val="00AA39E8"/>
    <w:rsid w:val="00B72D08"/>
    <w:rsid w:val="00BA3B38"/>
    <w:rsid w:val="00BE5A08"/>
    <w:rsid w:val="00D36265"/>
    <w:rsid w:val="00D85575"/>
    <w:rsid w:val="00E37A60"/>
    <w:rsid w:val="00E50E9B"/>
    <w:rsid w:val="00E9016E"/>
    <w:rsid w:val="00EE4322"/>
    <w:rsid w:val="00F44D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character" w:styleId="Hipervnculo">
    <w:name w:val="Hyperlink"/>
    <w:basedOn w:val="Fuentedeprrafopredeter"/>
    <w:uiPriority w:val="99"/>
    <w:unhideWhenUsed/>
    <w:rsid w:val="003B7410"/>
    <w:rPr>
      <w:color w:val="0563C1" w:themeColor="hyperlink"/>
      <w:u w:val="single"/>
    </w:rPr>
  </w:style>
  <w:style w:type="character" w:customStyle="1" w:styleId="normaltextrun">
    <w:name w:val="normaltextrun"/>
    <w:basedOn w:val="Fuentedeprrafopredeter"/>
    <w:rsid w:val="00803472"/>
  </w:style>
  <w:style w:type="character" w:customStyle="1" w:styleId="eop">
    <w:name w:val="eop"/>
    <w:basedOn w:val="Fuentedeprrafopredeter"/>
    <w:rsid w:val="00803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d.martinezo1@uniandes.edu.co"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A68955-FE31-4882-A896-23358313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827</Words>
  <Characters>4553</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samuel freire tarazona</cp:lastModifiedBy>
  <cp:revision>40</cp:revision>
  <dcterms:created xsi:type="dcterms:W3CDTF">2021-02-10T17:06:00Z</dcterms:created>
  <dcterms:modified xsi:type="dcterms:W3CDTF">2021-11-12T22:53:00Z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